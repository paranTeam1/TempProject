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307713929"/>
        <w:docPartObj>
          <w:docPartGallery w:val="Table of Contents"/>
          <w:docPartUnique/>
        </w:docPartObj>
      </w:sdtPr>
      <w:sdtEndPr/>
      <w:sdtContent>
        <w:p w:rsidR="006F5B77" w:rsidRDefault="006F5B77">
          <w:pPr>
            <w:pStyle w:val="TOC"/>
          </w:pPr>
          <w:r>
            <w:rPr>
              <w:lang w:val="ko-KR"/>
            </w:rPr>
            <w:t>목차</w:t>
          </w:r>
        </w:p>
        <w:p w:rsidR="007612CA" w:rsidRDefault="006F5B7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44922" w:history="1">
            <w:r w:rsidR="007612CA" w:rsidRPr="00D80B62">
              <w:rPr>
                <w:rStyle w:val="a4"/>
                <w:noProof/>
              </w:rPr>
              <w:t>1.</w:t>
            </w:r>
            <w:r w:rsidR="007612CA">
              <w:rPr>
                <w:noProof/>
              </w:rPr>
              <w:tab/>
            </w:r>
            <w:r w:rsidR="007612CA" w:rsidRPr="00D80B62">
              <w:rPr>
                <w:rStyle w:val="a4"/>
                <w:noProof/>
              </w:rPr>
              <w:t>중재자 패턴(Mediator Pattern)</w:t>
            </w:r>
            <w:r w:rsidR="007612CA">
              <w:rPr>
                <w:noProof/>
                <w:webHidden/>
              </w:rPr>
              <w:tab/>
            </w:r>
            <w:r w:rsidR="007612CA">
              <w:rPr>
                <w:noProof/>
                <w:webHidden/>
              </w:rPr>
              <w:fldChar w:fldCharType="begin"/>
            </w:r>
            <w:r w:rsidR="007612CA">
              <w:rPr>
                <w:noProof/>
                <w:webHidden/>
              </w:rPr>
              <w:instrText xml:space="preserve"> PAGEREF _Toc491244922 \h </w:instrText>
            </w:r>
            <w:r w:rsidR="007612CA">
              <w:rPr>
                <w:noProof/>
                <w:webHidden/>
              </w:rPr>
            </w:r>
            <w:r w:rsidR="007612CA">
              <w:rPr>
                <w:noProof/>
                <w:webHidden/>
              </w:rPr>
              <w:fldChar w:fldCharType="separate"/>
            </w:r>
            <w:r w:rsidR="007612CA">
              <w:rPr>
                <w:noProof/>
                <w:webHidden/>
              </w:rPr>
              <w:t>2</w:t>
            </w:r>
            <w:r w:rsidR="007612CA">
              <w:rPr>
                <w:noProof/>
                <w:webHidden/>
              </w:rPr>
              <w:fldChar w:fldCharType="end"/>
            </w:r>
          </w:hyperlink>
        </w:p>
        <w:p w:rsidR="007612CA" w:rsidRDefault="007612CA" w:rsidP="00D80B6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1244923" w:history="1">
            <w:r w:rsidRPr="00D80B62">
              <w:rPr>
                <w:rStyle w:val="a4"/>
                <w:noProof/>
              </w:rPr>
              <w:t>1-1.</w:t>
            </w:r>
            <w:r>
              <w:rPr>
                <w:noProof/>
              </w:rPr>
              <w:tab/>
            </w:r>
            <w:r w:rsidRPr="00D80B62">
              <w:rPr>
                <w:rStyle w:val="a4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CA" w:rsidRDefault="007612CA" w:rsidP="007612C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1244924" w:history="1">
            <w:r w:rsidRPr="00D80B62">
              <w:rPr>
                <w:rStyle w:val="a4"/>
                <w:noProof/>
              </w:rPr>
              <w:t>1-2. 중재자 패턴을 위한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CA" w:rsidRDefault="007612CA" w:rsidP="007612C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1244925" w:history="1">
            <w:r w:rsidRPr="00D80B62">
              <w:rPr>
                <w:rStyle w:val="a4"/>
                <w:b/>
                <w:bCs/>
                <w:noProof/>
              </w:rPr>
              <w:t xml:space="preserve">1-3. </w:t>
            </w:r>
            <w:r w:rsidRPr="00D80B62">
              <w:rPr>
                <w:rStyle w:val="a4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CA" w:rsidRDefault="007612CA" w:rsidP="007612CA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91244926" w:history="1">
            <w:r w:rsidRPr="00D80B62">
              <w:rPr>
                <w:rStyle w:val="a4"/>
                <w:noProof/>
              </w:rPr>
              <w:t>1-4. 중재자 패턴의 장단점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CA" w:rsidRDefault="007612CA" w:rsidP="007612C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1244927" w:history="1">
            <w:r w:rsidRPr="00D80B62">
              <w:rPr>
                <w:rStyle w:val="a4"/>
                <w:b/>
                <w:noProof/>
              </w:rPr>
              <w:t>2.중재자 패턴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CA" w:rsidRDefault="007612CA" w:rsidP="007612CA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491244928" w:history="1">
            <w:r w:rsidRPr="00D80B62">
              <w:rPr>
                <w:rStyle w:val="a4"/>
                <w:b/>
                <w:noProof/>
              </w:rPr>
              <w:t>3 중재자 패턴 사용예제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B77" w:rsidRDefault="006F5B77">
          <w:r>
            <w:rPr>
              <w:b/>
              <w:bCs/>
              <w:lang w:val="ko-KR"/>
            </w:rPr>
            <w:fldChar w:fldCharType="end"/>
          </w:r>
        </w:p>
      </w:sdtContent>
    </w:sdt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C4612" w:rsidRDefault="008C4612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6"/>
        <w:numPr>
          <w:ilvl w:val="0"/>
          <w:numId w:val="1"/>
        </w:numPr>
      </w:pPr>
      <w:bookmarkStart w:id="1" w:name="_Toc491244922"/>
      <w:r>
        <w:t>중재자 패턴(Mediator Pattern)</w:t>
      </w:r>
      <w:bookmarkEnd w:id="1"/>
    </w:p>
    <w:p w:rsidR="006F5B77" w:rsidRPr="006F5B77" w:rsidRDefault="006F5B77" w:rsidP="006F5B77">
      <w:pPr>
        <w:pStyle w:val="2"/>
        <w:numPr>
          <w:ilvl w:val="1"/>
          <w:numId w:val="4"/>
        </w:numPr>
        <w:rPr>
          <w:rFonts w:ascii="Arial" w:hAnsi="Arial"/>
        </w:rPr>
      </w:pPr>
      <w:bookmarkStart w:id="2" w:name="_Toc491244923"/>
      <w:r>
        <w:rPr>
          <w:rFonts w:hint="eastAsia"/>
        </w:rPr>
        <w:t>정의</w:t>
      </w:r>
      <w:bookmarkEnd w:id="2"/>
      <w:r>
        <w:rPr>
          <w:rFonts w:hint="eastAsia"/>
        </w:rPr>
        <w:t xml:space="preserve"> 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GoF</w:t>
      </w:r>
      <w:r>
        <w:rPr>
          <w:rFonts w:ascii="Arial" w:hAnsi="Arial" w:cs="Arial"/>
          <w:color w:val="000000"/>
        </w:rPr>
        <w:t>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정의에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따르면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패턴은</w:t>
      </w:r>
      <w:r>
        <w:rPr>
          <w:rFonts w:ascii="Arial" w:hAnsi="Arial" w:cs="Arial"/>
          <w:color w:val="000000"/>
        </w:rPr>
        <w:t xml:space="preserve"> "</w:t>
      </w:r>
      <w:r>
        <w:rPr>
          <w:rFonts w:ascii="Arial" w:hAnsi="Arial" w:cs="Arial"/>
          <w:color w:val="000000"/>
        </w:rPr>
        <w:t>서로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전혀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객체간에</w:t>
      </w:r>
      <w:r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/>
          <w:color w:val="000000"/>
        </w:rPr>
        <w:t>상호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통신이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매우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복잡할때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중재자를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통신을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가능하도록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캡슐화하는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방법</w:t>
      </w:r>
      <w:r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이다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복잡하게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들릴수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있지만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간단하게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말하면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직접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않고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제</w:t>
      </w:r>
      <w:r>
        <w:rPr>
          <w:rFonts w:ascii="Arial" w:hAnsi="Arial" w:cs="Arial"/>
          <w:color w:val="000000"/>
        </w:rPr>
        <w:t xml:space="preserve"> 3</w:t>
      </w:r>
      <w:r>
        <w:rPr>
          <w:rFonts w:ascii="Arial" w:hAnsi="Arial" w:cs="Arial"/>
          <w:color w:val="000000"/>
        </w:rPr>
        <w:t>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느슨하게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것이다</w:t>
      </w:r>
      <w:r>
        <w:rPr>
          <w:rFonts w:ascii="Arial" w:hAnsi="Arial" w:cs="Arial"/>
          <w:color w:val="000000"/>
        </w:rPr>
        <w:t>.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가장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대표적인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자바의</w:t>
      </w:r>
      <w:r>
        <w:rPr>
          <w:rFonts w:ascii="Arial" w:hAnsi="Arial" w:cs="Arial"/>
          <w:color w:val="000000"/>
        </w:rPr>
        <w:t xml:space="preserve">  </w:t>
      </w: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구현은</w:t>
      </w:r>
      <w:r>
        <w:rPr>
          <w:rFonts w:ascii="Arial" w:hAnsi="Arial" w:cs="Arial"/>
          <w:color w:val="000000"/>
        </w:rPr>
        <w:t xml:space="preserve"> JMS(Java Message Server) </w:t>
      </w:r>
      <w:r>
        <w:rPr>
          <w:rFonts w:ascii="Arial" w:hAnsi="Arial" w:cs="Arial"/>
          <w:color w:val="000000"/>
        </w:rPr>
        <w:t>이다</w:t>
      </w:r>
      <w:r>
        <w:rPr>
          <w:rFonts w:ascii="Arial" w:hAnsi="Arial" w:cs="Arial"/>
          <w:color w:val="000000"/>
        </w:rPr>
        <w:t>. JMS</w:t>
      </w:r>
      <w:r>
        <w:rPr>
          <w:rFonts w:ascii="Arial" w:hAnsi="Arial" w:cs="Arial"/>
          <w:color w:val="000000"/>
        </w:rPr>
        <w:t>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서로에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레퍼런스를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가지고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않더라도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중간에</w:t>
      </w:r>
      <w:r>
        <w:rPr>
          <w:rFonts w:ascii="Arial" w:hAnsi="Arial" w:cs="Arial"/>
          <w:color w:val="000000"/>
        </w:rPr>
        <w:t xml:space="preserve"> JMS</w:t>
      </w:r>
      <w:r>
        <w:rPr>
          <w:rFonts w:ascii="Arial" w:hAnsi="Arial" w:cs="Arial"/>
          <w:color w:val="000000"/>
        </w:rPr>
        <w:t>서버를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두고</w:t>
      </w:r>
      <w:r>
        <w:rPr>
          <w:rFonts w:ascii="Arial" w:hAnsi="Arial" w:cs="Arial"/>
          <w:color w:val="000000"/>
        </w:rPr>
        <w:t xml:space="preserve"> message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쪽은</w:t>
      </w:r>
      <w:r>
        <w:rPr>
          <w:rFonts w:ascii="Arial" w:hAnsi="Arial" w:cs="Arial"/>
          <w:color w:val="000000"/>
        </w:rPr>
        <w:t xml:space="preserve"> subscribt, </w:t>
      </w:r>
      <w:r>
        <w:rPr>
          <w:rFonts w:ascii="Arial" w:hAnsi="Arial" w:cs="Arial"/>
          <w:color w:val="000000"/>
        </w:rPr>
        <w:t>보내는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쪽은</w:t>
      </w:r>
      <w:r>
        <w:rPr>
          <w:rFonts w:ascii="Arial" w:hAnsi="Arial" w:cs="Arial"/>
          <w:color w:val="000000"/>
        </w:rPr>
        <w:t xml:space="preserve"> publcation </w:t>
      </w:r>
      <w:r>
        <w:rPr>
          <w:rFonts w:ascii="Arial" w:hAnsi="Arial" w:cs="Arial"/>
          <w:color w:val="000000"/>
        </w:rPr>
        <w:t>방식으로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메시지를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주고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즉</w:t>
      </w:r>
      <w:r>
        <w:rPr>
          <w:rFonts w:ascii="Arial" w:hAnsi="Arial" w:cs="Arial"/>
          <w:color w:val="000000"/>
        </w:rPr>
        <w:t xml:space="preserve"> Sender - JMS - receiver 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통신이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가능한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것이다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다른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예는</w:t>
      </w:r>
      <w:r>
        <w:rPr>
          <w:rFonts w:ascii="Arial" w:hAnsi="Arial" w:cs="Arial"/>
          <w:color w:val="000000"/>
        </w:rPr>
        <w:t xml:space="preserve"> java.util.concurrent.ExecutorService </w:t>
      </w:r>
      <w:r>
        <w:rPr>
          <w:rFonts w:ascii="Arial" w:hAnsi="Arial" w:cs="Arial"/>
          <w:color w:val="000000"/>
        </w:rPr>
        <w:t>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있다</w:t>
      </w:r>
      <w:r>
        <w:rPr>
          <w:rFonts w:ascii="Arial" w:hAnsi="Arial" w:cs="Arial"/>
          <w:color w:val="000000"/>
        </w:rPr>
        <w:t>. ExecutorService</w:t>
      </w:r>
      <w:r>
        <w:rPr>
          <w:rFonts w:ascii="Arial" w:hAnsi="Arial" w:cs="Arial"/>
          <w:color w:val="000000"/>
        </w:rPr>
        <w:t>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유저가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직접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쓰레드를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생성하는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방식이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가지고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단점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전체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쓰레드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갯수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관리의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어려움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극복하기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위한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방식으로</w:t>
      </w:r>
      <w:r>
        <w:rPr>
          <w:rFonts w:ascii="Arial" w:hAnsi="Arial" w:cs="Arial"/>
          <w:color w:val="000000"/>
        </w:rPr>
        <w:t>,  </w:t>
      </w:r>
      <w:r>
        <w:rPr>
          <w:rFonts w:ascii="Arial" w:hAnsi="Arial" w:cs="Arial"/>
          <w:color w:val="000000"/>
        </w:rPr>
        <w:t>쓰레드</w:t>
      </w:r>
      <w:r>
        <w:rPr>
          <w:rFonts w:ascii="Arial" w:hAnsi="Arial" w:cs="Arial"/>
          <w:color w:val="000000"/>
        </w:rPr>
        <w:t xml:space="preserve"> - ExecutorService - </w:t>
      </w:r>
      <w:r>
        <w:rPr>
          <w:rFonts w:ascii="Arial" w:hAnsi="Arial" w:cs="Arial"/>
          <w:color w:val="000000"/>
        </w:rPr>
        <w:t>워커쓰레드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방식의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해준다</w:t>
      </w:r>
      <w:r>
        <w:rPr>
          <w:rFonts w:ascii="Arial" w:hAnsi="Arial" w:cs="Arial"/>
          <w:color w:val="000000"/>
        </w:rPr>
        <w:t>.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2"/>
        <w:rPr>
          <w:rFonts w:ascii="Arial" w:hAnsi="Arial"/>
        </w:rPr>
      </w:pPr>
      <w:bookmarkStart w:id="3" w:name="_Toc491244924"/>
      <w:r>
        <w:rPr>
          <w:rFonts w:hint="eastAsia"/>
        </w:rPr>
        <w:t>1-</w:t>
      </w:r>
      <w:r>
        <w:t>2. 중재자 패턴을 위한 요소</w:t>
      </w:r>
      <w:bookmarkEnd w:id="3"/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(Mediator)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실제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중재가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로직에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인터페이스로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중재자의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서비스를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바라는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클라이언트를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등록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실행하는</w:t>
      </w:r>
      <w:r>
        <w:rPr>
          <w:rFonts w:ascii="Arial" w:hAnsi="Arial" w:cs="Arial"/>
          <w:color w:val="000000"/>
        </w:rPr>
        <w:t xml:space="preserve"> API</w:t>
      </w:r>
      <w:r>
        <w:rPr>
          <w:rFonts w:ascii="Arial" w:hAnsi="Arial" w:cs="Arial"/>
          <w:color w:val="000000"/>
        </w:rPr>
        <w:t>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정의되어있다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중재자에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구현체</w:t>
      </w:r>
      <w:r>
        <w:rPr>
          <w:rFonts w:ascii="Arial" w:hAnsi="Arial" w:cs="Arial"/>
          <w:color w:val="000000"/>
        </w:rPr>
        <w:t>(Concrete Mediator)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인터페이스를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실제로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클래스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r>
        <w:rPr>
          <w:rFonts w:ascii="Arial" w:hAnsi="Arial" w:cs="Arial"/>
          <w:color w:val="000000"/>
        </w:rPr>
        <w:t>중재자에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참여하는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동료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클래스들</w:t>
      </w:r>
      <w:r>
        <w:rPr>
          <w:rFonts w:ascii="Arial" w:hAnsi="Arial" w:cs="Arial"/>
          <w:color w:val="000000"/>
        </w:rPr>
        <w:t>(Colleague Classes)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중재자에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의해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서비스를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받기를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원하는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클래스들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2"/>
        <w:rPr>
          <w:rFonts w:ascii="Arial" w:hAnsi="Arial"/>
        </w:rPr>
      </w:pPr>
      <w:bookmarkStart w:id="4" w:name="_Toc491244925"/>
      <w:r>
        <w:rPr>
          <w:rFonts w:hint="eastAsia"/>
          <w:b/>
          <w:bCs/>
        </w:rPr>
        <w:lastRenderedPageBreak/>
        <w:t>1-</w:t>
      </w:r>
      <w:r>
        <w:rPr>
          <w:b/>
          <w:bCs/>
        </w:rPr>
        <w:t xml:space="preserve">3. </w:t>
      </w:r>
      <w:r w:rsidRPr="006F5B77">
        <w:rPr>
          <w:rStyle w:val="2Char"/>
        </w:rPr>
        <w:t>UML</w:t>
      </w:r>
      <w:bookmarkEnd w:id="4"/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751705" cy="2563495"/>
            <wp:effectExtent l="0" t="0" r="0" b="8255"/>
            <wp:docPr id="5" name="그림 5" descr="https://mblogthumb-phinf.pstatic.net/20160318_26/2feelus_1458283531199uGJEf_PNG/2016-03-18_at_3.53.10_PM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blogthumb-phinf.pstatic.net/20160318_26/2feelus_1458283531199uGJEf_PNG/2016-03-18_at_3.53.10_PM.pn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2"/>
        <w:rPr>
          <w:rFonts w:ascii="Arial" w:hAnsi="Arial"/>
        </w:rPr>
      </w:pPr>
      <w:bookmarkStart w:id="5" w:name="_Toc491244926"/>
      <w:r>
        <w:rPr>
          <w:rFonts w:hint="eastAsia"/>
        </w:rPr>
        <w:t>1-</w:t>
      </w:r>
      <w:r>
        <w:t>4. 중재자 패턴의 장단점</w:t>
      </w:r>
      <w:bookmarkEnd w:id="5"/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장점</w:t>
      </w:r>
      <w:r>
        <w:rPr>
          <w:rFonts w:ascii="Arial" w:hAnsi="Arial" w:cs="Arial"/>
          <w:color w:val="000000"/>
        </w:rPr>
        <w:t>: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효율적인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자원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관리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리소스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풀등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가능하게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객체간의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통신을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위해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서로간에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직접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참조할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필요가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없게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구현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클래스는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추후에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효율적인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클래스로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변경될수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단점</w:t>
      </w:r>
      <w:r>
        <w:rPr>
          <w:rFonts w:ascii="Arial" w:hAnsi="Arial" w:cs="Arial"/>
          <w:color w:val="000000"/>
        </w:rPr>
        <w:t>: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객체간의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로직이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복잡해지거나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형태가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자주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변경되는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유지보수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관리가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어렵다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</w:rPr>
        <w:t xml:space="preserve">5. JDK </w:t>
      </w:r>
      <w:r>
        <w:rPr>
          <w:rFonts w:ascii="AppleSDGothicNeo-Bold" w:hAnsi="AppleSDGothicNeo-Bold" w:cs="Arial"/>
          <w:b/>
          <w:bCs/>
          <w:color w:val="000000"/>
        </w:rPr>
        <w:t>예제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java.util.Timer.scheduleXXX()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:"</w:t>
      </w:r>
      <w:r>
        <w:rPr>
          <w:rFonts w:ascii="Arial" w:hAnsi="Arial" w:cs="Arial"/>
          <w:color w:val="000000"/>
        </w:rPr>
        <w:t>새로운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쓰레드</w:t>
      </w:r>
      <w:r>
        <w:rPr>
          <w:rFonts w:ascii="Arial" w:hAnsi="Arial" w:cs="Arial"/>
          <w:color w:val="000000"/>
        </w:rPr>
        <w:t xml:space="preserve">, TimerTask 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schedule </w:t>
      </w:r>
      <w:r>
        <w:rPr>
          <w:rFonts w:ascii="Arial" w:hAnsi="Arial" w:cs="Arial"/>
          <w:color w:val="000000"/>
        </w:rPr>
        <w:t>함수</w:t>
      </w:r>
      <w:r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준다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java.util.concurrent.ExecutorService.execute()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: "</w:t>
      </w:r>
      <w:r>
        <w:rPr>
          <w:rFonts w:ascii="Arial" w:hAnsi="Arial" w:cs="Arial"/>
          <w:color w:val="000000"/>
        </w:rPr>
        <w:t>새로운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쓰레드</w:t>
      </w:r>
      <w:r>
        <w:rPr>
          <w:rFonts w:ascii="Arial" w:hAnsi="Arial" w:cs="Arial"/>
          <w:color w:val="000000"/>
        </w:rPr>
        <w:t xml:space="preserve"> - ExecutorService.excute - </w:t>
      </w:r>
      <w:r>
        <w:rPr>
          <w:rFonts w:ascii="Arial" w:hAnsi="Arial" w:cs="Arial"/>
          <w:color w:val="000000"/>
        </w:rPr>
        <w:t>워커쓰레드</w:t>
      </w:r>
      <w:r>
        <w:rPr>
          <w:rFonts w:ascii="Arial" w:hAnsi="Arial" w:cs="Arial"/>
          <w:color w:val="000000"/>
        </w:rPr>
        <w:t xml:space="preserve"> " </w:t>
      </w:r>
      <w:r>
        <w:rPr>
          <w:rFonts w:ascii="Arial" w:hAnsi="Arial" w:cs="Arial"/>
          <w:color w:val="000000"/>
        </w:rPr>
        <w:t>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java.lang.reflect.Method.invoke()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: "</w:t>
      </w:r>
      <w:r>
        <w:rPr>
          <w:rFonts w:ascii="Arial" w:hAnsi="Arial" w:cs="Arial"/>
          <w:color w:val="000000"/>
        </w:rPr>
        <w:t>현재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쓰레드</w:t>
      </w:r>
      <w:r>
        <w:rPr>
          <w:rFonts w:ascii="Arial" w:hAnsi="Arial" w:cs="Arial"/>
          <w:color w:val="000000"/>
        </w:rPr>
        <w:t xml:space="preserve"> - Method.invoke - </w:t>
      </w:r>
      <w:r>
        <w:rPr>
          <w:rFonts w:ascii="Arial" w:hAnsi="Arial" w:cs="Arial"/>
          <w:color w:val="000000"/>
        </w:rPr>
        <w:t>임의의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</w:t>
      </w:r>
      <w:r>
        <w:rPr>
          <w:rFonts w:ascii="Arial" w:hAnsi="Arial" w:cs="Arial"/>
          <w:color w:val="000000"/>
        </w:rPr>
        <w:t xml:space="preserve">" </w:t>
      </w:r>
      <w:r>
        <w:rPr>
          <w:rFonts w:ascii="Arial" w:hAnsi="Arial" w:cs="Arial"/>
          <w:color w:val="000000"/>
        </w:rPr>
        <w:t>간의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해준다</w:t>
      </w:r>
      <w:r>
        <w:rPr>
          <w:rFonts w:ascii="Arial" w:hAnsi="Arial" w:cs="Arial"/>
          <w:color w:val="000000"/>
        </w:rPr>
        <w:t>.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javax.jms.*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응용프로그램간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비동기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메시징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서비스인</w:t>
      </w:r>
      <w:r>
        <w:rPr>
          <w:rFonts w:ascii="Arial" w:hAnsi="Arial" w:cs="Arial"/>
          <w:color w:val="000000"/>
        </w:rPr>
        <w:t xml:space="preserve"> jms</w:t>
      </w:r>
      <w:r>
        <w:rPr>
          <w:rFonts w:ascii="Arial" w:hAnsi="Arial" w:cs="Arial"/>
          <w:color w:val="000000"/>
        </w:rPr>
        <w:t>에서도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패턴을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사용한다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정확히는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패턴과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옵저버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패턴이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적당히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섞여있다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jms </w:t>
      </w:r>
      <w:r>
        <w:rPr>
          <w:rFonts w:ascii="Arial" w:hAnsi="Arial" w:cs="Arial"/>
          <w:color w:val="000000"/>
        </w:rPr>
        <w:t>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중재자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패턴과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옵져버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패턴이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적당히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섞인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경우이다</w:t>
      </w:r>
      <w:r>
        <w:rPr>
          <w:rFonts w:ascii="Arial" w:hAnsi="Arial" w:cs="Arial"/>
          <w:color w:val="000000"/>
        </w:rPr>
        <w:t>.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jms</w:t>
      </w:r>
      <w:r>
        <w:rPr>
          <w:rFonts w:ascii="Arial" w:hAnsi="Arial" w:cs="Arial"/>
          <w:color w:val="000000"/>
        </w:rPr>
        <w:t>에서는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메시지를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보내기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위한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중개서버인</w:t>
      </w:r>
      <w:r>
        <w:rPr>
          <w:rFonts w:ascii="Arial" w:hAnsi="Arial" w:cs="Arial"/>
          <w:color w:val="000000"/>
        </w:rPr>
        <w:t xml:space="preserve"> jms </w:t>
      </w:r>
      <w:r>
        <w:rPr>
          <w:rFonts w:ascii="Arial" w:hAnsi="Arial" w:cs="Arial"/>
          <w:color w:val="000000"/>
        </w:rPr>
        <w:t>서버에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연결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얻은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후</w:t>
      </w:r>
      <w:r>
        <w:rPr>
          <w:rFonts w:ascii="Arial" w:hAnsi="Arial" w:cs="Arial"/>
          <w:color w:val="000000"/>
        </w:rPr>
        <w:t>,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메시지를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보내고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위한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쓰레드인</w:t>
      </w:r>
      <w:r>
        <w:rPr>
          <w:rFonts w:ascii="Arial" w:hAnsi="Arial" w:cs="Arial"/>
          <w:color w:val="000000"/>
        </w:rPr>
        <w:t xml:space="preserve"> Session </w:t>
      </w:r>
      <w:r>
        <w:rPr>
          <w:rFonts w:ascii="Arial" w:hAnsi="Arial" w:cs="Arial"/>
          <w:color w:val="000000"/>
        </w:rPr>
        <w:t>객체를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얻을수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있다</w:t>
      </w:r>
      <w:r>
        <w:rPr>
          <w:rFonts w:ascii="Arial" w:hAnsi="Arial" w:cs="Arial"/>
          <w:color w:val="000000"/>
        </w:rPr>
        <w:t>. 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그리고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이</w:t>
      </w:r>
      <w:r>
        <w:rPr>
          <w:rFonts w:ascii="Arial" w:hAnsi="Arial" w:cs="Arial"/>
          <w:color w:val="000000"/>
        </w:rPr>
        <w:t xml:space="preserve"> session </w:t>
      </w:r>
      <w:r>
        <w:rPr>
          <w:rFonts w:ascii="Arial" w:hAnsi="Arial" w:cs="Arial"/>
          <w:color w:val="000000"/>
        </w:rPr>
        <w:t>쓰레드에는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메시지를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보낼수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queue </w:t>
      </w:r>
      <w:r>
        <w:rPr>
          <w:rFonts w:ascii="Arial" w:hAnsi="Arial" w:cs="Arial"/>
          <w:color w:val="000000"/>
        </w:rPr>
        <w:t>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메시지를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받을수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queue</w:t>
      </w:r>
      <w:r>
        <w:rPr>
          <w:rFonts w:ascii="Arial" w:hAnsi="Arial" w:cs="Arial"/>
          <w:color w:val="000000"/>
        </w:rPr>
        <w:t>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설정해야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이후에는</w:t>
      </w:r>
      <w:r>
        <w:rPr>
          <w:rFonts w:ascii="Arial" w:hAnsi="Arial" w:cs="Arial"/>
          <w:color w:val="000000"/>
        </w:rPr>
        <w:t xml:space="preserve"> session </w:t>
      </w:r>
      <w:r>
        <w:rPr>
          <w:rFonts w:ascii="Arial" w:hAnsi="Arial" w:cs="Arial"/>
          <w:color w:val="000000"/>
        </w:rPr>
        <w:t>쓰레드가</w:t>
      </w:r>
      <w:r>
        <w:rPr>
          <w:rFonts w:ascii="Arial" w:hAnsi="Arial" w:cs="Arial"/>
          <w:color w:val="000000"/>
        </w:rPr>
        <w:t xml:space="preserve"> jms </w:t>
      </w:r>
      <w:r>
        <w:rPr>
          <w:rFonts w:ascii="Arial" w:hAnsi="Arial" w:cs="Arial"/>
          <w:color w:val="000000"/>
        </w:rPr>
        <w:t>서버를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원격에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객체와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통신을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할수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것이다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즉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"session thread - session.createProducer - sender queue - remove jms receiver" </w:t>
      </w:r>
      <w:r>
        <w:rPr>
          <w:rFonts w:ascii="Arial" w:hAnsi="Arial" w:cs="Arial"/>
          <w:color w:val="000000"/>
        </w:rPr>
        <w:t>혹은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"session thread - session.createConsumer - receiver queue - remove jms sender"  </w:t>
      </w:r>
      <w:r>
        <w:rPr>
          <w:rFonts w:ascii="Arial" w:hAnsi="Arial" w:cs="Arial"/>
          <w:color w:val="000000"/>
        </w:rPr>
        <w:t>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결합이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가능하게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옵저버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패턴이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섞여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있다고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것은</w:t>
      </w:r>
      <w:r>
        <w:rPr>
          <w:rFonts w:ascii="Arial" w:hAnsi="Arial" w:cs="Arial"/>
          <w:color w:val="000000"/>
        </w:rPr>
        <w:t xml:space="preserve"> receiver queue </w:t>
      </w:r>
      <w:r>
        <w:rPr>
          <w:rFonts w:ascii="Arial" w:hAnsi="Arial" w:cs="Arial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처리를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할때</w:t>
      </w:r>
      <w:r>
        <w:rPr>
          <w:rFonts w:ascii="Arial" w:hAnsi="Arial" w:cs="Arial"/>
          <w:color w:val="000000"/>
        </w:rPr>
        <w:t xml:space="preserve"> receiver </w:t>
      </w:r>
      <w:r>
        <w:rPr>
          <w:rFonts w:ascii="Arial" w:hAnsi="Arial" w:cs="Arial"/>
          <w:color w:val="000000"/>
        </w:rPr>
        <w:t>콜백함수</w:t>
      </w:r>
      <w:r>
        <w:rPr>
          <w:rFonts w:ascii="Arial" w:hAnsi="Arial" w:cs="Arial"/>
          <w:color w:val="000000"/>
        </w:rPr>
        <w:t xml:space="preserve"> session</w:t>
      </w:r>
      <w:r>
        <w:rPr>
          <w:rFonts w:ascii="Arial" w:hAnsi="Arial" w:cs="Arial"/>
          <w:color w:val="000000"/>
        </w:rPr>
        <w:t>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등록하는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형식으로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프로그래밍을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많이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때문이다</w:t>
      </w:r>
      <w:r>
        <w:rPr>
          <w:rFonts w:ascii="Arial" w:hAnsi="Arial" w:cs="Arial"/>
          <w:color w:val="000000"/>
        </w:rPr>
        <w:t>.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ppleSDGothicNeo-Bold" w:hAnsi="AppleSDGothicNeo-Bold" w:cs="Arial"/>
          <w:b/>
          <w:bCs/>
          <w:color w:val="000000"/>
        </w:rPr>
        <w:t>참조글</w:t>
      </w:r>
      <w:r>
        <w:rPr>
          <w:rFonts w:ascii="AppleSDGothicNeo-Bold" w:hAnsi="AppleSDGothicNeo-Bold" w:cs="Arial"/>
          <w:b/>
          <w:bCs/>
          <w:color w:val="000000"/>
        </w:rPr>
        <w:t>)</w:t>
      </w: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기본개념</w:t>
      </w:r>
      <w:r>
        <w:rPr>
          <w:rFonts w:ascii="Arial" w:hAnsi="Arial" w:cs="Arial"/>
          <w:color w:val="000000"/>
        </w:rPr>
        <w:t>:</w:t>
      </w:r>
    </w:p>
    <w:p w:rsidR="006F5B77" w:rsidRDefault="00BD4AFA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10" w:tgtFrame="_blank" w:history="1">
        <w:r w:rsidR="006F5B77">
          <w:rPr>
            <w:rStyle w:val="a4"/>
            <w:rFonts w:ascii="Arial" w:hAnsi="Arial" w:cs="Arial"/>
            <w:color w:val="005FC1"/>
          </w:rPr>
          <w:t>http://www.oodesign.com/mediator-pattern.html</w:t>
        </w:r>
      </w:hyperlink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6F5B77" w:rsidRDefault="006F5B77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구체적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코드예제</w:t>
      </w:r>
      <w:r>
        <w:rPr>
          <w:rFonts w:ascii="Arial" w:hAnsi="Arial" w:cs="Arial"/>
          <w:color w:val="000000"/>
        </w:rPr>
        <w:t>:</w:t>
      </w:r>
    </w:p>
    <w:p w:rsidR="006F5B77" w:rsidRDefault="00BD4AFA" w:rsidP="006F5B77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hyperlink r:id="rId11" w:tgtFrame="_blank" w:history="1">
        <w:r w:rsidR="006F5B77">
          <w:rPr>
            <w:rStyle w:val="a4"/>
            <w:rFonts w:ascii="Arial" w:hAnsi="Arial" w:cs="Arial"/>
            <w:color w:val="005FC1"/>
          </w:rPr>
          <w:t>http://www.java2s.com/Code/Java/J2EE/ThisexampleisasimpleJMSclientapplication.htm</w:t>
        </w:r>
      </w:hyperlink>
    </w:p>
    <w:p w:rsid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br w:type="page"/>
      </w:r>
    </w:p>
    <w:p w:rsidR="006F5B77" w:rsidRPr="00747A2B" w:rsidRDefault="006F5B77" w:rsidP="00747A2B">
      <w:pPr>
        <w:pStyle w:val="3"/>
        <w:ind w:left="1320" w:hanging="720"/>
        <w:rPr>
          <w:b/>
          <w:sz w:val="36"/>
        </w:rPr>
      </w:pPr>
      <w:bookmarkStart w:id="6" w:name="_Toc491244927"/>
      <w:r w:rsidRPr="00747A2B">
        <w:rPr>
          <w:rFonts w:hint="eastAsia"/>
          <w:b/>
          <w:sz w:val="36"/>
        </w:rPr>
        <w:lastRenderedPageBreak/>
        <w:t>2.중재자 패턴</w:t>
      </w:r>
      <w:bookmarkEnd w:id="6"/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br/>
      </w:r>
      <w:r w:rsidRPr="006F5B7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문제점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부품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서로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강하게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연결되어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있음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 *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부품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서로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필요한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참조하고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4"/>
          <w:szCs w:val="24"/>
          <w:shd w:val="clear" w:color="auto" w:fill="EFEFEF"/>
        </w:rPr>
        <w:drawing>
          <wp:inline distT="0" distB="0" distL="0" distR="0">
            <wp:extent cx="2945765" cy="1597025"/>
            <wp:effectExtent l="0" t="0" r="6985" b="3175"/>
            <wp:docPr id="4" name="그림 4" descr="http://cfile6.uf.tistory.com/image/276B374D557B8AFE013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6.uf.tistory.com/image/276B374D557B8AFE013AD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B77">
        <w:rPr>
          <w:rFonts w:ascii="Arial" w:eastAsia="굴림" w:hAnsi="Arial" w:cs="Arial"/>
          <w:color w:val="000000"/>
          <w:kern w:val="0"/>
          <w:sz w:val="24"/>
          <w:szCs w:val="24"/>
          <w:shd w:val="clear" w:color="auto" w:fill="EFEFEF"/>
        </w:rPr>
        <w:t> 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부품의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class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가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변겨오딘다면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연관된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class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들의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수정이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필요하다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자판기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제어프로그램의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제어흐름이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부품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class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마다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흩어져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있어서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,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새로운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부품이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추가되었을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때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이를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위한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코드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변경이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어렵다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해결방안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부품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간의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연결을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느슨하게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만들어야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한다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각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부품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객체들간의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상호작용을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도맡아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처리하는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둔다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4"/>
          <w:szCs w:val="24"/>
          <w:shd w:val="clear" w:color="auto" w:fill="EFEFEF"/>
        </w:rPr>
        <w:lastRenderedPageBreak/>
        <w:drawing>
          <wp:inline distT="0" distB="0" distL="0" distR="0">
            <wp:extent cx="6417945" cy="3906520"/>
            <wp:effectExtent l="0" t="0" r="1905" b="0"/>
            <wp:docPr id="3" name="그림 3" descr="http://cfile3.uf.tistory.com/image/21752C4D557B8AFF36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3.uf.tistory.com/image/21752C4D557B8AFF3679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> 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의도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여러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간으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ㅣ상호작용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자체를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encapsulation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하는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정의한다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객체들끼리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직접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참조하는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것을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피함으로써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간의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연결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강도를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줄인다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독립적으로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상호작용을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변경할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있다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.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6F5B77">
        <w:rPr>
          <w:rFonts w:ascii="Arial" w:eastAsia="굴림" w:hAnsi="Arial" w:cs="Arial"/>
          <w:b/>
          <w:bCs/>
          <w:color w:val="000000"/>
          <w:kern w:val="0"/>
          <w:sz w:val="24"/>
          <w:szCs w:val="24"/>
        </w:rPr>
        <w:t>적용범위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객체들간의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상호작용이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복잡해서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서로간의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의존관계가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구조화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되어있지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않고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이해하기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어려울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때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하나의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객체가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많은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다른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객체들을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참조하고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있어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이것을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재사용하기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어려울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때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  -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여러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class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에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분산되어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있는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행위를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많은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subclassing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없이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재구성해야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할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 xml:space="preserve"> </w:t>
      </w:r>
      <w:r w:rsidRPr="006F5B77">
        <w:rPr>
          <w:rFonts w:ascii="Arial" w:eastAsia="굴림" w:hAnsi="Arial" w:cs="Arial"/>
          <w:color w:val="000000"/>
          <w:kern w:val="0"/>
          <w:szCs w:val="20"/>
        </w:rPr>
        <w:t>때</w:t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8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9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0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1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2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3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4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5" w:author="Unknown"/>
          <w:rFonts w:ascii="Arial" w:eastAsia="굴림" w:hAnsi="Arial" w:cs="Arial"/>
          <w:color w:val="000000"/>
          <w:kern w:val="0"/>
          <w:szCs w:val="20"/>
        </w:rPr>
      </w:pPr>
      <w:ins w:id="16" w:author="Unknown">
        <w:r w:rsidRPr="006F5B77">
          <w:rPr>
            <w:rFonts w:ascii="Arial" w:eastAsia="굴림" w:hAnsi="Arial" w:cs="Arial"/>
            <w:color w:val="000000"/>
            <w:kern w:val="0"/>
            <w:szCs w:val="20"/>
          </w:rPr>
          <w:lastRenderedPageBreak/>
          <w:t>예제</w:t>
        </w:r>
        <w:r w:rsidRPr="006F5B77">
          <w:rPr>
            <w:rFonts w:ascii="Arial" w:eastAsia="굴림" w:hAnsi="Arial" w:cs="Arial"/>
            <w:color w:val="000000"/>
            <w:kern w:val="0"/>
            <w:szCs w:val="20"/>
          </w:rPr>
          <w:t>.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7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8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19" w:author="Unknown"/>
          <w:rFonts w:ascii="Arial" w:eastAsia="굴림" w:hAnsi="Arial" w:cs="Arial"/>
          <w:color w:val="000000"/>
          <w:kern w:val="0"/>
          <w:szCs w:val="20"/>
        </w:rPr>
      </w:pPr>
      <w:ins w:id="20" w:author="Unknown">
        <w:r w:rsidRPr="006F5B77">
          <w:rPr>
            <w:rFonts w:ascii="Arial" w:eastAsia="굴림" w:hAnsi="Arial" w:cs="Arial"/>
            <w:color w:val="000000"/>
            <w:kern w:val="0"/>
            <w:szCs w:val="20"/>
          </w:rPr>
          <w:t>Colleague.java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21" w:author="Unknown"/>
          <w:rFonts w:ascii="Arial" w:eastAsia="굴림" w:hAnsi="Arial" w:cs="Arial"/>
          <w:color w:val="000000"/>
          <w:kern w:val="0"/>
          <w:szCs w:val="20"/>
        </w:rPr>
      </w:pPr>
      <w:ins w:id="22" w:author="Unknown">
        <w:r w:rsidRPr="006F5B77">
          <w:rPr>
            <w:rFonts w:ascii="Arial" w:eastAsia="굴림" w:hAnsi="Arial" w:cs="Arial"/>
            <w:color w:val="000000"/>
            <w:kern w:val="0"/>
            <w:szCs w:val="20"/>
          </w:rPr>
          <w:t> </w: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642"/>
        <w:gridCol w:w="184"/>
      </w:tblGrid>
      <w:tr w:rsidR="006F5B77" w:rsidRPr="006F5B77" w:rsidTr="006F5B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package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abstract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class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Colleague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IMediator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abstract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doSomething();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BD4AFA" w:rsidP="006F5B7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4" w:anchor="e" w:tgtFrame="_blank" w:history="1">
              <w:r w:rsidR="006F5B77" w:rsidRPr="006F5B77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F5B77" w:rsidRPr="006F5B77" w:rsidRDefault="00BD4AFA" w:rsidP="006F5B77">
            <w:pPr>
              <w:widowControl/>
              <w:autoSpaceDE/>
              <w:autoSpaceDN/>
              <w:spacing w:after="0" w:line="28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5" w:anchor="e" w:tgtFrame="_blank" w:history="1">
              <w:r w:rsidR="006F5B77" w:rsidRPr="006F5B7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23" w:author="Unknown"/>
          <w:rFonts w:ascii="Arial" w:eastAsia="굴림" w:hAnsi="Arial" w:cs="Arial"/>
          <w:color w:val="000000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24" w:author="Unknown"/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25" w:author="Unknown"/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26" w:author="Unknown"/>
          <w:rFonts w:ascii="Arial" w:eastAsia="굴림" w:hAnsi="Arial" w:cs="Arial"/>
          <w:color w:val="000000"/>
          <w:kern w:val="0"/>
          <w:sz w:val="24"/>
          <w:szCs w:val="24"/>
        </w:rPr>
      </w:pPr>
      <w:ins w:id="27" w:author="Unknown">
        <w:r w:rsidRPr="006F5B77">
          <w:rPr>
            <w:rFonts w:ascii="Arial" w:eastAsia="굴림" w:hAnsi="Arial" w:cs="Arial"/>
            <w:color w:val="000000"/>
            <w:kern w:val="0"/>
            <w:sz w:val="24"/>
            <w:szCs w:val="24"/>
          </w:rPr>
          <w:t>IMediator.java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28" w:author="Unknown"/>
          <w:rFonts w:ascii="Arial" w:eastAsia="굴림" w:hAnsi="Arial" w:cs="Arial"/>
          <w:color w:val="000000"/>
          <w:kern w:val="0"/>
          <w:sz w:val="24"/>
          <w:szCs w:val="24"/>
        </w:rPr>
      </w:pPr>
      <w:ins w:id="29" w:author="Unknown">
        <w:r w:rsidRPr="006F5B77">
          <w:rPr>
            <w:rFonts w:ascii="Arial" w:eastAsia="굴림" w:hAnsi="Arial" w:cs="Arial"/>
            <w:color w:val="000000"/>
            <w:kern w:val="0"/>
            <w:sz w:val="24"/>
            <w:szCs w:val="24"/>
          </w:rPr>
          <w:t> </w: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4673"/>
        <w:gridCol w:w="184"/>
      </w:tblGrid>
      <w:tr w:rsidR="006F5B77" w:rsidRPr="006F5B77" w:rsidTr="006F5B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package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interface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IMediator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fight();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talk();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registerA(ColleagueA a);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registerB(ColleagueB b);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BD4AFA" w:rsidP="006F5B7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6" w:anchor="e" w:tgtFrame="_blank" w:history="1">
              <w:r w:rsidR="006F5B77" w:rsidRPr="006F5B77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F5B77" w:rsidRPr="006F5B77" w:rsidRDefault="00BD4AFA" w:rsidP="006F5B77">
            <w:pPr>
              <w:widowControl/>
              <w:autoSpaceDE/>
              <w:autoSpaceDN/>
              <w:spacing w:after="0" w:line="28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7" w:anchor="e" w:tgtFrame="_blank" w:history="1">
              <w:r w:rsidR="006F5B77" w:rsidRPr="006F5B7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30" w:author="Unknown"/>
          <w:rFonts w:ascii="굴림" w:eastAsia="굴림" w:hAnsi="굴림" w:cs="굴림"/>
          <w:color w:val="010101"/>
          <w:kern w:val="0"/>
          <w:sz w:val="24"/>
          <w:szCs w:val="24"/>
        </w:rPr>
      </w:pPr>
      <w:ins w:id="31" w:author="Unknown">
        <w:r w:rsidRPr="006F5B77">
          <w:rPr>
            <w:rFonts w:ascii="굴림" w:eastAsia="굴림" w:hAnsi="굴림" w:cs="굴림"/>
            <w:color w:val="010101"/>
            <w:kern w:val="0"/>
            <w:sz w:val="24"/>
            <w:szCs w:val="24"/>
          </w:rPr>
          <w:t> 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32" w:author="Unknown"/>
          <w:rFonts w:ascii="굴림" w:eastAsia="굴림" w:hAnsi="굴림" w:cs="굴림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33" w:author="Unknown"/>
          <w:rFonts w:ascii="굴림" w:eastAsia="굴림" w:hAnsi="굴림" w:cs="굴림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34" w:author="Unknown"/>
          <w:rFonts w:ascii="굴림" w:eastAsia="굴림" w:hAnsi="굴림" w:cs="굴림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35" w:author="Unknown"/>
          <w:rFonts w:ascii="굴림" w:eastAsia="굴림" w:hAnsi="굴림" w:cs="굴림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36" w:author="Unknown"/>
          <w:rFonts w:ascii="굴림" w:eastAsia="굴림" w:hAnsi="굴림" w:cs="굴림"/>
          <w:color w:val="010101"/>
          <w:kern w:val="0"/>
          <w:sz w:val="24"/>
          <w:szCs w:val="24"/>
        </w:rPr>
      </w:pPr>
      <w:ins w:id="37" w:author="Unknown">
        <w:r w:rsidRPr="006F5B77">
          <w:rPr>
            <w:rFonts w:ascii="굴림" w:eastAsia="굴림" w:hAnsi="굴림" w:cs="굴림"/>
            <w:color w:val="010101"/>
            <w:kern w:val="0"/>
            <w:sz w:val="24"/>
            <w:szCs w:val="24"/>
          </w:rPr>
          <w:t>ColleagueA.java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38" w:author="Unknown"/>
          <w:rFonts w:ascii="굴림" w:eastAsia="굴림" w:hAnsi="굴림" w:cs="굴림"/>
          <w:color w:val="010101"/>
          <w:kern w:val="0"/>
          <w:sz w:val="24"/>
          <w:szCs w:val="24"/>
        </w:rPr>
      </w:pPr>
      <w:ins w:id="39" w:author="Unknown">
        <w:r w:rsidRPr="006F5B77">
          <w:rPr>
            <w:rFonts w:ascii="굴림" w:eastAsia="굴림" w:hAnsi="굴림" w:cs="굴림"/>
            <w:color w:val="010101"/>
            <w:kern w:val="0"/>
            <w:sz w:val="24"/>
            <w:szCs w:val="24"/>
          </w:rPr>
          <w:t> </w: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248"/>
        <w:gridCol w:w="184"/>
      </w:tblGrid>
      <w:tr w:rsidR="006F5B77" w:rsidRPr="006F5B77" w:rsidTr="006F5B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package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class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ColleagueA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extends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Colleague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ColleagueA(IMediator mediator)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.mediator =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doSomething()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.mediator.talk();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.mediator.registerA(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BD4AFA" w:rsidP="006F5B7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18" w:anchor="e" w:tgtFrame="_blank" w:history="1">
              <w:r w:rsidR="006F5B77" w:rsidRPr="006F5B77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F5B77" w:rsidRPr="006F5B77" w:rsidRDefault="00BD4AFA" w:rsidP="006F5B77">
            <w:pPr>
              <w:widowControl/>
              <w:autoSpaceDE/>
              <w:autoSpaceDN/>
              <w:spacing w:after="0" w:line="28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9" w:anchor="e" w:tgtFrame="_blank" w:history="1">
              <w:r w:rsidR="006F5B77" w:rsidRPr="006F5B7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40" w:author="Unknown"/>
          <w:rFonts w:ascii="굴림" w:eastAsia="굴림" w:hAnsi="굴림" w:cs="굴림"/>
          <w:color w:val="010101"/>
          <w:kern w:val="0"/>
          <w:sz w:val="24"/>
          <w:szCs w:val="24"/>
        </w:rPr>
      </w:pPr>
      <w:ins w:id="41" w:author="Unknown">
        <w:r w:rsidRPr="006F5B77">
          <w:rPr>
            <w:rFonts w:ascii="굴림" w:eastAsia="굴림" w:hAnsi="굴림" w:cs="굴림"/>
            <w:color w:val="010101"/>
            <w:kern w:val="0"/>
            <w:sz w:val="24"/>
            <w:szCs w:val="24"/>
          </w:rPr>
          <w:lastRenderedPageBreak/>
          <w:t> 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42" w:author="Unknown"/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43" w:author="Unknown"/>
          <w:rFonts w:ascii="Arial" w:eastAsia="굴림" w:hAnsi="Arial" w:cs="Arial"/>
          <w:color w:val="000000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44" w:author="Unknown"/>
          <w:rFonts w:ascii="Arial" w:eastAsia="굴림" w:hAnsi="Arial" w:cs="Arial"/>
          <w:color w:val="000000"/>
          <w:kern w:val="0"/>
          <w:sz w:val="24"/>
          <w:szCs w:val="24"/>
        </w:rPr>
      </w:pPr>
      <w:ins w:id="45" w:author="Unknown">
        <w:r w:rsidRPr="006F5B77">
          <w:rPr>
            <w:rFonts w:ascii="Arial" w:eastAsia="굴림" w:hAnsi="Arial" w:cs="Arial"/>
            <w:color w:val="000000"/>
            <w:kern w:val="0"/>
            <w:sz w:val="24"/>
            <w:szCs w:val="24"/>
          </w:rPr>
          <w:t>ColleagueB.java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46" w:author="Unknown"/>
          <w:rFonts w:ascii="Arial" w:eastAsia="굴림" w:hAnsi="Arial" w:cs="Arial"/>
          <w:color w:val="000000"/>
          <w:kern w:val="0"/>
          <w:sz w:val="24"/>
          <w:szCs w:val="24"/>
        </w:rPr>
      </w:pPr>
      <w:ins w:id="47" w:author="Unknown">
        <w:r w:rsidRPr="006F5B77">
          <w:rPr>
            <w:rFonts w:ascii="Arial" w:eastAsia="굴림" w:hAnsi="Arial" w:cs="Arial"/>
            <w:color w:val="000000"/>
            <w:kern w:val="0"/>
            <w:sz w:val="24"/>
            <w:szCs w:val="24"/>
          </w:rPr>
          <w:t> </w: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5256"/>
        <w:gridCol w:w="184"/>
      </w:tblGrid>
      <w:tr w:rsidR="006F5B77" w:rsidRPr="006F5B77" w:rsidTr="006F5B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package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class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ColleagueB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extends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Colleague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ColleagueB(IMediator mediator)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.mediator =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.mediator.registerB(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doSomething()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this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.mediator.fight();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BD4AFA" w:rsidP="006F5B7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color w:val="010101"/>
                <w:kern w:val="0"/>
                <w:sz w:val="14"/>
                <w:szCs w:val="14"/>
              </w:rPr>
            </w:pPr>
            <w:hyperlink r:id="rId20" w:anchor="e" w:tgtFrame="_blank" w:history="1">
              <w:r w:rsidR="006F5B77" w:rsidRPr="006F5B77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F5B77" w:rsidRPr="006F5B77" w:rsidRDefault="00BD4AFA" w:rsidP="006F5B77">
            <w:pPr>
              <w:widowControl/>
              <w:autoSpaceDE/>
              <w:autoSpaceDN/>
              <w:spacing w:after="0" w:line="280" w:lineRule="atLeast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hyperlink r:id="rId21" w:anchor="e" w:tgtFrame="_blank" w:history="1">
              <w:r w:rsidR="006F5B77" w:rsidRPr="006F5B7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48" w:author="Unknown"/>
          <w:rFonts w:ascii="Arial" w:eastAsia="굴림" w:hAnsi="Arial" w:cs="Arial"/>
          <w:color w:val="010101"/>
          <w:kern w:val="0"/>
          <w:sz w:val="24"/>
          <w:szCs w:val="24"/>
        </w:rPr>
      </w:pPr>
      <w:ins w:id="49" w:author="Unknown">
        <w:r w:rsidRPr="006F5B77">
          <w:rPr>
            <w:rFonts w:ascii="Arial" w:eastAsia="굴림" w:hAnsi="Arial" w:cs="Arial"/>
            <w:color w:val="010101"/>
            <w:kern w:val="0"/>
            <w:sz w:val="24"/>
            <w:szCs w:val="24"/>
          </w:rPr>
          <w:t> 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50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51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52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53" w:author="Unknown"/>
          <w:rFonts w:ascii="Arial" w:eastAsia="굴림" w:hAnsi="Arial" w:cs="Arial"/>
          <w:color w:val="000000"/>
          <w:kern w:val="0"/>
          <w:sz w:val="24"/>
          <w:szCs w:val="24"/>
        </w:rPr>
      </w:pPr>
      <w:ins w:id="54" w:author="Unknown">
        <w:r w:rsidRPr="006F5B77">
          <w:rPr>
            <w:rFonts w:ascii="Consolas" w:eastAsia="굴림" w:hAnsi="Consolas" w:cs="Consolas"/>
            <w:color w:val="010101"/>
            <w:kern w:val="0"/>
            <w:sz w:val="24"/>
            <w:szCs w:val="24"/>
          </w:rPr>
          <w:t>ConcreteMediator.java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55" w:author="Unknown"/>
          <w:rFonts w:ascii="Arial" w:eastAsia="굴림" w:hAnsi="Arial" w:cs="Arial"/>
          <w:color w:val="010101"/>
          <w:kern w:val="0"/>
          <w:sz w:val="24"/>
          <w:szCs w:val="24"/>
        </w:rPr>
      </w:pPr>
      <w:ins w:id="56" w:author="Unknown">
        <w:r w:rsidRPr="006F5B77">
          <w:rPr>
            <w:rFonts w:ascii="Arial" w:eastAsia="굴림" w:hAnsi="Arial" w:cs="Arial"/>
            <w:color w:val="010101"/>
            <w:kern w:val="0"/>
            <w:sz w:val="24"/>
            <w:szCs w:val="24"/>
          </w:rPr>
          <w:t> </w: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6290"/>
        <w:gridCol w:w="184"/>
      </w:tblGrid>
      <w:tr w:rsidR="006F5B77" w:rsidRPr="006F5B77" w:rsidTr="006F5B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package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lastRenderedPageBreak/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class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ConcreteMediator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implements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IMediator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ColleagueA talk;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ColleagueB fight;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fight()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System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.</w:t>
            </w:r>
            <w:r w:rsidRPr="006F5B7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out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.</w:t>
            </w:r>
            <w:r w:rsidRPr="006F5B7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println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F5B77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"Mediator is fighting"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talk()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F5B7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System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.</w:t>
            </w:r>
            <w:r w:rsidRPr="006F5B7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out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.</w:t>
            </w:r>
            <w:r w:rsidRPr="006F5B7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println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F5B77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"Mediator is talking"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registerA(ColleagueA a)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talk = a;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registerB(ColleagueB b)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fight = b;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F5B77" w:rsidRPr="006F5B77" w:rsidRDefault="00BD4AFA" w:rsidP="006F5B7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color w:val="010101"/>
                <w:kern w:val="0"/>
                <w:sz w:val="14"/>
                <w:szCs w:val="14"/>
              </w:rPr>
            </w:pPr>
            <w:hyperlink r:id="rId22" w:anchor="e" w:tgtFrame="_blank" w:history="1">
              <w:r w:rsidR="006F5B77" w:rsidRPr="006F5B77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F5B77" w:rsidRPr="006F5B77" w:rsidRDefault="00BD4AFA" w:rsidP="006F5B77">
            <w:pPr>
              <w:widowControl/>
              <w:autoSpaceDE/>
              <w:autoSpaceDN/>
              <w:spacing w:after="0" w:line="280" w:lineRule="atLeast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hyperlink r:id="rId23" w:anchor="e" w:tgtFrame="_blank" w:history="1">
              <w:r w:rsidR="006F5B77" w:rsidRPr="006F5B7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57" w:author="Unknown"/>
          <w:rFonts w:ascii="Arial" w:eastAsia="굴림" w:hAnsi="Arial" w:cs="Arial"/>
          <w:color w:val="010101"/>
          <w:kern w:val="0"/>
          <w:sz w:val="24"/>
          <w:szCs w:val="24"/>
        </w:rPr>
      </w:pPr>
      <w:ins w:id="58" w:author="Unknown">
        <w:r w:rsidRPr="006F5B77">
          <w:rPr>
            <w:rFonts w:ascii="Arial" w:eastAsia="굴림" w:hAnsi="Arial" w:cs="Arial"/>
            <w:color w:val="010101"/>
            <w:kern w:val="0"/>
            <w:sz w:val="24"/>
            <w:szCs w:val="24"/>
          </w:rPr>
          <w:lastRenderedPageBreak/>
          <w:t> 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59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60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61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62" w:author="Unknown"/>
          <w:rFonts w:ascii="Arial" w:eastAsia="굴림" w:hAnsi="Arial" w:cs="Arial"/>
          <w:color w:val="000000"/>
          <w:kern w:val="0"/>
          <w:sz w:val="24"/>
          <w:szCs w:val="24"/>
        </w:rPr>
      </w:pPr>
      <w:ins w:id="63" w:author="Unknown">
        <w:r w:rsidRPr="006F5B77">
          <w:rPr>
            <w:rFonts w:ascii="Consolas" w:eastAsia="굴림" w:hAnsi="Consolas" w:cs="Consolas"/>
            <w:color w:val="010101"/>
            <w:kern w:val="0"/>
            <w:sz w:val="24"/>
            <w:szCs w:val="24"/>
          </w:rPr>
          <w:t>MediatorMain.java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64" w:author="Unknown"/>
          <w:rFonts w:ascii="Arial" w:eastAsia="굴림" w:hAnsi="Arial" w:cs="Arial"/>
          <w:color w:val="010101"/>
          <w:kern w:val="0"/>
          <w:sz w:val="24"/>
          <w:szCs w:val="24"/>
        </w:rPr>
      </w:pPr>
      <w:ins w:id="65" w:author="Unknown">
        <w:r w:rsidRPr="006F5B77">
          <w:rPr>
            <w:rFonts w:ascii="Arial" w:eastAsia="굴림" w:hAnsi="Arial" w:cs="Arial"/>
            <w:color w:val="010101"/>
            <w:kern w:val="0"/>
            <w:sz w:val="24"/>
            <w:szCs w:val="24"/>
          </w:rPr>
          <w:t> </w:t>
        </w:r>
      </w:ins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7465"/>
        <w:gridCol w:w="184"/>
      </w:tblGrid>
      <w:tr w:rsidR="006F5B77" w:rsidRPr="006F5B77" w:rsidTr="006F5B7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14</w:t>
            </w:r>
          </w:p>
          <w:p w:rsidR="006F5B77" w:rsidRPr="006F5B77" w:rsidRDefault="006F5B77" w:rsidP="006F5B7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package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mediator;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class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MediatorMain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public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static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main(</w:t>
            </w:r>
            <w:r w:rsidRPr="006F5B77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String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[] args) {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IMediator mediator =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new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ConcreteMediator();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ColleagueA talkColleague =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new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ColleagueA(mediator);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ColleagueB fightColleague = </w:t>
            </w:r>
            <w:r w:rsidRPr="006F5B77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new</w:t>
            </w: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ColleagueB(mediator);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talkColleague.doSomething();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    fightColleague.doSomething();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   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}</w:t>
            </w:r>
          </w:p>
          <w:p w:rsidR="006F5B77" w:rsidRPr="006F5B77" w:rsidRDefault="006F5B77" w:rsidP="006F5B7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5B77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  <w:p w:rsidR="006F5B77" w:rsidRPr="006F5B77" w:rsidRDefault="00BD4AFA" w:rsidP="006F5B7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24" w:anchor="e" w:tgtFrame="_blank" w:history="1">
              <w:r w:rsidR="006F5B77" w:rsidRPr="006F5B77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F5B77" w:rsidRPr="006F5B77" w:rsidRDefault="00BD4AFA" w:rsidP="006F5B77">
            <w:pPr>
              <w:widowControl/>
              <w:autoSpaceDE/>
              <w:autoSpaceDN/>
              <w:spacing w:after="0" w:line="28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25" w:anchor="e" w:tgtFrame="_blank" w:history="1">
              <w:r w:rsidR="006F5B77" w:rsidRPr="006F5B77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66" w:author="Unknown"/>
          <w:rFonts w:ascii="Arial" w:eastAsia="굴림" w:hAnsi="Arial" w:cs="Arial"/>
          <w:color w:val="010101"/>
          <w:kern w:val="0"/>
          <w:sz w:val="24"/>
          <w:szCs w:val="24"/>
        </w:rPr>
      </w:pPr>
      <w:ins w:id="67" w:author="Unknown">
        <w:r w:rsidRPr="006F5B77">
          <w:rPr>
            <w:rFonts w:ascii="Arial" w:eastAsia="굴림" w:hAnsi="Arial" w:cs="Arial"/>
            <w:color w:val="010101"/>
            <w:kern w:val="0"/>
            <w:sz w:val="24"/>
            <w:szCs w:val="24"/>
          </w:rPr>
          <w:lastRenderedPageBreak/>
          <w:t> </w:t>
        </w:r>
      </w:ins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68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69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0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1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2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3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4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5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6" w:author="Unknown"/>
          <w:rFonts w:ascii="Arial" w:eastAsia="굴림" w:hAnsi="Arial" w:cs="Arial"/>
          <w:color w:val="010101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10101"/>
          <w:kern w:val="0"/>
          <w:sz w:val="24"/>
          <w:szCs w:val="24"/>
        </w:rPr>
        <w:drawing>
          <wp:inline distT="0" distB="0" distL="0" distR="0">
            <wp:extent cx="4855845" cy="4109085"/>
            <wp:effectExtent l="0" t="0" r="1905" b="5715"/>
            <wp:docPr id="2" name="그림 2" descr="http://cfile28.uf.tistory.com/image/2279AA4D557B8B01347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file28.uf.tistory.com/image/2279AA4D557B8B01347DE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7" w:author="Unknown"/>
          <w:rFonts w:ascii="994268_10" w:eastAsia="굴림" w:hAnsi="994268_10" w:cs="Arial" w:hint="eastAsia"/>
          <w:color w:val="4C5A64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8" w:author="Unknown"/>
          <w:rFonts w:ascii="994268_10" w:eastAsia="굴림" w:hAnsi="994268_10" w:cs="Arial" w:hint="eastAsia"/>
          <w:color w:val="4C5A64"/>
          <w:kern w:val="0"/>
          <w:szCs w:val="20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79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80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center"/>
        <w:rPr>
          <w:ins w:id="81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center"/>
        <w:rPr>
          <w:ins w:id="82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center"/>
        <w:rPr>
          <w:ins w:id="83" w:author="Unknown"/>
          <w:rFonts w:ascii="Arial" w:eastAsia="굴림" w:hAnsi="Arial" w:cs="Arial"/>
          <w:color w:val="010101"/>
          <w:kern w:val="0"/>
          <w:sz w:val="24"/>
          <w:szCs w:val="24"/>
        </w:rPr>
      </w:pPr>
    </w:p>
    <w:p w:rsidR="006F5B77" w:rsidRPr="006F5B77" w:rsidRDefault="006F5B77" w:rsidP="006F5B77">
      <w:pPr>
        <w:widowControl/>
        <w:shd w:val="clear" w:color="auto" w:fill="EFEFEF"/>
        <w:wordWrap/>
        <w:autoSpaceDE/>
        <w:autoSpaceDN/>
        <w:spacing w:after="0" w:line="240" w:lineRule="auto"/>
        <w:jc w:val="left"/>
        <w:rPr>
          <w:ins w:id="84" w:author="Unknown"/>
          <w:rFonts w:ascii="Arial" w:eastAsia="굴림" w:hAnsi="Arial" w:cs="Arial"/>
          <w:color w:val="010101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10101"/>
          <w:kern w:val="0"/>
          <w:sz w:val="24"/>
          <w:szCs w:val="24"/>
        </w:rPr>
        <w:lastRenderedPageBreak/>
        <w:drawing>
          <wp:inline distT="0" distB="0" distL="0" distR="0">
            <wp:extent cx="3154045" cy="2019935"/>
            <wp:effectExtent l="0" t="0" r="8255" b="0"/>
            <wp:docPr id="1" name="그림 1" descr="http://cfile10.uf.tistory.com/image/21796B4D557B8B03346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file10.uf.tistory.com/image/21796B4D557B8B0334621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15" w:rsidRDefault="00F24F15"/>
    <w:p w:rsidR="00747A2B" w:rsidRDefault="00747A2B"/>
    <w:p w:rsidR="00747A2B" w:rsidRDefault="00747A2B"/>
    <w:p w:rsidR="00747A2B" w:rsidRPr="00747A2B" w:rsidRDefault="00747A2B" w:rsidP="00747A2B">
      <w:pPr>
        <w:pStyle w:val="3"/>
        <w:ind w:left="1320" w:hanging="720"/>
        <w:rPr>
          <w:b/>
          <w:sz w:val="36"/>
        </w:rPr>
      </w:pPr>
      <w:bookmarkStart w:id="85" w:name="_Toc491244928"/>
      <w:r w:rsidRPr="00747A2B">
        <w:rPr>
          <w:rFonts w:hint="eastAsia"/>
          <w:b/>
          <w:sz w:val="36"/>
        </w:rPr>
        <w:t>3 중재자 패턴 사용예제</w:t>
      </w:r>
      <w:bookmarkEnd w:id="85"/>
      <w:r w:rsidRPr="00747A2B">
        <w:rPr>
          <w:rFonts w:hint="eastAsia"/>
          <w:b/>
          <w:sz w:val="36"/>
        </w:rPr>
        <w:t xml:space="preserve"> 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b/>
          <w:bCs/>
          <w:color w:val="5C5C5C"/>
          <w:kern w:val="0"/>
          <w:sz w:val="24"/>
          <w:szCs w:val="24"/>
        </w:rPr>
        <w:t>중재자</w:t>
      </w:r>
      <w:r w:rsidRPr="00747A2B">
        <w:rPr>
          <w:rFonts w:ascii="Arial" w:eastAsia="굴림" w:hAnsi="Arial" w:cs="Arial"/>
          <w:b/>
          <w:bCs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b/>
          <w:bCs/>
          <w:color w:val="5C5C5C"/>
          <w:kern w:val="0"/>
          <w:sz w:val="24"/>
          <w:szCs w:val="24"/>
        </w:rPr>
        <w:t>패턴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은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객체간의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상호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작용을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세트로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묶어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캡슐화하는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객체를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정의하는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  <w:u w:val="single"/>
        </w:rPr>
        <w:t>패턴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입니다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UML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다음과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같습니다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5C5C5C"/>
          <w:kern w:val="0"/>
          <w:sz w:val="24"/>
          <w:szCs w:val="24"/>
        </w:rPr>
        <w:drawing>
          <wp:inline distT="0" distB="0" distL="0" distR="0">
            <wp:extent cx="4410075" cy="2436495"/>
            <wp:effectExtent l="0" t="0" r="9525" b="1905"/>
            <wp:docPr id="6" name="그림 6" descr="http://lh4.ggpht.com/_FOkvp7M3tJA/TAge8LXbzbI/AAAAAAAAAMU/iBIxkxjzxDc/Mediator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gpht.com/_FOkvp7M3tJA/TAge8LXbzbI/AAAAAAAAAMU/iBIxkxjzxDc/MediatorPatter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lastRenderedPageBreak/>
        <w:t> Client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중재자를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통해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메시지를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보내기도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다른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곳에서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메시지를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받기도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합니다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java.util.Date;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public class ChatRoom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public static void showMessage(User user, String message){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System.out.println(new Date().toString() + " [" + user.getName() + "] : " + message);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public class User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private String name;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public String getName()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return name;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public void setName(String name)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this.name = name;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public User(String name){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this.name  = name;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public void sendMessage(String message){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ChatRoom.showMessage(this,message);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public class MediatorPatternDemo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public static void main(String[] args)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User robert = new User("Robert");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User john = new User("John");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robert.sendMessage("Hi! John!");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john.sendMessage("Hello! Robert!");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lastRenderedPageBreak/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Consolas"/>
          <w:color w:val="5C5C5C"/>
          <w:kern w:val="0"/>
          <w:sz w:val="21"/>
          <w:szCs w:val="21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소스에서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ChatRoom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중재자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,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User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동료가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되는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것이다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추가적으로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ChatRoom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User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들을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자료구조를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통해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관리할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수도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있고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원한다면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인터페이스를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추가하고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많은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기능들을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캡슐화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수도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있다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중재자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패턴을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보면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 </w:t>
      </w:r>
      <w:r w:rsidRPr="00747A2B">
        <w:rPr>
          <w:rFonts w:ascii="Arial" w:eastAsia="굴림" w:hAnsi="Arial" w:cs="Arial"/>
          <w:i/>
          <w:iCs/>
          <w:color w:val="5C5C5C"/>
          <w:kern w:val="0"/>
          <w:sz w:val="24"/>
          <w:szCs w:val="24"/>
        </w:rPr>
        <w:t>파사드</w:t>
      </w:r>
      <w:r w:rsidRPr="00747A2B">
        <w:rPr>
          <w:rFonts w:ascii="Arial" w:eastAsia="굴림" w:hAnsi="Arial" w:cs="Arial"/>
          <w:i/>
          <w:iCs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i/>
          <w:iCs/>
          <w:color w:val="5C5C5C"/>
          <w:kern w:val="0"/>
          <w:sz w:val="24"/>
          <w:szCs w:val="24"/>
        </w:rPr>
        <w:t>패턴이</w:t>
      </w:r>
      <w:r w:rsidRPr="00747A2B">
        <w:rPr>
          <w:rFonts w:ascii="Arial" w:eastAsia="굴림" w:hAnsi="Arial" w:cs="Arial"/>
          <w:i/>
          <w:iCs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i/>
          <w:iCs/>
          <w:color w:val="5C5C5C"/>
          <w:kern w:val="0"/>
          <w:sz w:val="24"/>
          <w:szCs w:val="24"/>
        </w:rPr>
        <w:t>생각난다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굉장히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흡사하기도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하지만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중재자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패턴은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행위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패턴임을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잊지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말자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. in run-time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행위들을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묶어주는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거다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중재자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패턴의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목적은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프로그램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존재하는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많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~~~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class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들의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통신을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중재자로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몰아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유지보수성을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높이자는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것이다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각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Class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서로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직접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통신을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한다면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얼마나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복잡하겠는가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결국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중재자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패턴을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통해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 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</w:rPr>
        <w:t>의존성을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</w:rPr>
        <w:t>낮추고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</w:rPr>
        <w:t> 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</w:rPr>
        <w:t>소스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FF0000"/>
          <w:kern w:val="0"/>
          <w:sz w:val="24"/>
          <w:szCs w:val="24"/>
        </w:rPr>
        <w:t>리딩성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올리고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 </w:t>
      </w:r>
      <w:r w:rsidRPr="00747A2B">
        <w:rPr>
          <w:rFonts w:ascii="Arial" w:eastAsia="굴림" w:hAnsi="Arial" w:cs="Arial"/>
          <w:b/>
          <w:bCs/>
          <w:color w:val="FF0000"/>
          <w:kern w:val="0"/>
          <w:sz w:val="24"/>
          <w:szCs w:val="24"/>
          <w:u w:val="single"/>
        </w:rPr>
        <w:t>유지보수를</w:t>
      </w:r>
      <w:r w:rsidRPr="00747A2B">
        <w:rPr>
          <w:rFonts w:ascii="Arial" w:eastAsia="굴림" w:hAnsi="Arial" w:cs="Arial"/>
          <w:b/>
          <w:bCs/>
          <w:color w:val="FF0000"/>
          <w:kern w:val="0"/>
          <w:sz w:val="24"/>
          <w:szCs w:val="24"/>
          <w:u w:val="single"/>
        </w:rPr>
        <w:t xml:space="preserve"> </w:t>
      </w:r>
      <w:r w:rsidRPr="00747A2B">
        <w:rPr>
          <w:rFonts w:ascii="Arial" w:eastAsia="굴림" w:hAnsi="Arial" w:cs="Arial"/>
          <w:b/>
          <w:bCs/>
          <w:color w:val="FF0000"/>
          <w:kern w:val="0"/>
          <w:sz w:val="24"/>
          <w:szCs w:val="24"/>
          <w:u w:val="single"/>
        </w:rPr>
        <w:t>편하게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 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하는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것이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사용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목적이다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lastRenderedPageBreak/>
        <w:t>아쉬우니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예제를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하나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추가하겠습니다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주제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: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3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개의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버튼이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있다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 1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개의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버튼이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실행되면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실행된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버튼은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잠기고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나머지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버튼은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활성화가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된다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각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버튼의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이벤트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부분에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동작을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넣는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다면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..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아마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일회용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코드가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될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 xml:space="preserve"> 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것이다</w:t>
      </w:r>
      <w:r w:rsidRPr="00747A2B">
        <w:rPr>
          <w:rFonts w:ascii="Arial" w:eastAsia="굴림" w:hAnsi="Arial" w:cs="Arial"/>
          <w:color w:val="5C5C5C"/>
          <w:kern w:val="0"/>
          <w:sz w:val="24"/>
          <w:szCs w:val="24"/>
        </w:rPr>
        <w:t>.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java.awt.Font;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java.awt.event.ActionEvent;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java.awt.event.ActionListener;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javax.swing.JButton;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javax.swing.JFrame;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javax.swing.JLabel;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import javax.swing.JPanel;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//Colleague interface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interface Command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execute();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//Abstract Mediator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interface Mediator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book();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view();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search();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registerView(BtnView v);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registerSearch(BtnSearch s);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registerBook(BtnBook b);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void registerDisplay(LblDisplay d);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lastRenderedPageBreak/>
        <w:t>//Concrete mediator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class ParticipantMediator implements Mediator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BtnView btnView;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BtnSearch btnSearch;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BtnBook btnBook;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LblDisplay show;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//....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registerView(BtnView v)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btnView = v;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registerSearch(BtnSearch s)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btnSearch = s;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registerBook(BtnBook b)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btnBook = b;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registerDisplay(LblDisplay d)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show = d;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book()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btnBook.setEnabled(false);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btnView.setEnabled(true);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btnSearch.setEnabled(true);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show.setText("booking...");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view()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btnView.setEnabled(false);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btnSearch.setEnabled(true);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btnBook.setEnabled(true);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show.setText("viewing...");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search()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btnSearch.setEnabled(false);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btnView.setEnabled(true);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btnBook.setEnabled(true);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lastRenderedPageBreak/>
        <w:t xml:space="preserve">        show.setText("searching...");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//A concrete colleague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class BtnView extends JButton implements Command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Mediator med;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BtnView(ActionListener al, Mediator m)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super("View");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addActionListener(al);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 = m;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med.registerView(this);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execute()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med.view();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//A concrete colleague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class BtnSearch extends JButton implements Command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Mediator med;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BtnSearch(ActionListener al, Mediator m)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super("Search");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addActionListener(al);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 = m;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med.registerSearch(this);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execute()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med.search();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//A concrete colleague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class BtnBook extends JButton implements Command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Mediator med;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BtnBook(ActionListener al, Mediator m)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super("Book");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addActionListener(al);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 = m;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med.registerBook(this);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execute()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med.book();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class LblDisplay extends JLabel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Mediator med;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LblDisplay(Mediator m)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super("Just start...");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 = m;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med.registerDisplay(this);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setFont(new Font("Arial", Font.BOLD, 24));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class MediatorDemo extends JFrame implements ActionListener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Mediator med = new ParticipantMediator();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MediatorDemo()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JPanel p = new JPanel();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p.add(new BtnView(this, med));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p.add(new BtnBook(this, med));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p.add(new BtnSearch(this, med));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getContentPane().add(new LblDisplay(med), "North");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getContentPane().add(p, "South");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setSize(400, 200);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setVisible(true);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void actionPerformed(ActionEvent ae)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Command comd = (Command) ae.getSource();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comd.execute();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public static void main(String[] args) {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    new MediatorDemo();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 xml:space="preserve">    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  <w:r w:rsidRPr="00747A2B">
        <w:rPr>
          <w:rFonts w:ascii="굴림체" w:eastAsia="굴림체" w:hAnsi="굴림체" w:cs="굴림체"/>
          <w:color w:val="5C5C5C"/>
          <w:kern w:val="0"/>
          <w:sz w:val="24"/>
          <w:szCs w:val="24"/>
        </w:rPr>
        <w:t>}</w:t>
      </w: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굴림체" w:eastAsia="굴림체" w:hAnsi="굴림체" w:cs="굴림체"/>
          <w:color w:val="5C5C5C"/>
          <w:kern w:val="0"/>
          <w:sz w:val="24"/>
          <w:szCs w:val="24"/>
        </w:rPr>
      </w:pPr>
    </w:p>
    <w:p w:rsidR="00747A2B" w:rsidRPr="00747A2B" w:rsidRDefault="00747A2B" w:rsidP="00747A2B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Consolas"/>
          <w:color w:val="5C5C5C"/>
          <w:kern w:val="0"/>
          <w:sz w:val="21"/>
          <w:szCs w:val="21"/>
        </w:rPr>
      </w:pPr>
    </w:p>
    <w:p w:rsidR="00747A2B" w:rsidRPr="00747A2B" w:rsidRDefault="00747A2B" w:rsidP="00747A2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C5C5C"/>
          <w:kern w:val="0"/>
          <w:sz w:val="24"/>
          <w:szCs w:val="24"/>
        </w:rPr>
      </w:pPr>
    </w:p>
    <w:p w:rsidR="00747A2B" w:rsidRPr="00747A2B" w:rsidRDefault="00747A2B" w:rsidP="00747A2B"/>
    <w:sectPr w:rsidR="00747A2B" w:rsidRPr="00747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FA" w:rsidRDefault="00BD4AFA" w:rsidP="00747A2B">
      <w:pPr>
        <w:spacing w:after="0" w:line="240" w:lineRule="auto"/>
      </w:pPr>
      <w:r>
        <w:separator/>
      </w:r>
    </w:p>
  </w:endnote>
  <w:endnote w:type="continuationSeparator" w:id="0">
    <w:p w:rsidR="00BD4AFA" w:rsidRDefault="00BD4AFA" w:rsidP="0074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DGothicNeo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994268_1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FA" w:rsidRDefault="00BD4AFA" w:rsidP="00747A2B">
      <w:pPr>
        <w:spacing w:after="0" w:line="240" w:lineRule="auto"/>
      </w:pPr>
      <w:r>
        <w:separator/>
      </w:r>
    </w:p>
  </w:footnote>
  <w:footnote w:type="continuationSeparator" w:id="0">
    <w:p w:rsidR="00BD4AFA" w:rsidRDefault="00BD4AFA" w:rsidP="0074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5FD1"/>
    <w:multiLevelType w:val="hybridMultilevel"/>
    <w:tmpl w:val="F69EB78C"/>
    <w:lvl w:ilvl="0" w:tplc="5358CA1A">
      <w:start w:val="1"/>
      <w:numFmt w:val="decimal"/>
      <w:lvlText w:val="%1."/>
      <w:lvlJc w:val="left"/>
      <w:pPr>
        <w:ind w:left="760" w:hanging="360"/>
      </w:pPr>
      <w:rPr>
        <w:rFonts w:asciiTheme="majorHAnsi" w:hAnsiTheme="maj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953088"/>
    <w:multiLevelType w:val="multilevel"/>
    <w:tmpl w:val="296C9534"/>
    <w:lvl w:ilvl="0">
      <w:start w:val="1"/>
      <w:numFmt w:val="decimal"/>
      <w:lvlText w:val="%1-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asciiTheme="majorHAnsi" w:hAnsiTheme="majorHAnsi"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asciiTheme="majorHAnsi" w:hAnsiTheme="majorHAnsi"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asciiTheme="majorHAnsi" w:hAnsiTheme="majorHAnsi"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asciiTheme="majorHAnsi" w:hAnsiTheme="majorHAnsi"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asciiTheme="majorHAnsi" w:hAnsiTheme="majorHAnsi"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asciiTheme="majorHAnsi" w:hAnsiTheme="majorHAnsi"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asciiTheme="majorHAnsi" w:hAnsiTheme="majorHAnsi" w:hint="default"/>
      </w:rPr>
    </w:lvl>
  </w:abstractNum>
  <w:abstractNum w:abstractNumId="2">
    <w:nsid w:val="48AB08BD"/>
    <w:multiLevelType w:val="multilevel"/>
    <w:tmpl w:val="EEC45440"/>
    <w:lvl w:ilvl="0">
      <w:start w:val="1"/>
      <w:numFmt w:val="decimal"/>
      <w:lvlText w:val="%1-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49AC085C"/>
    <w:multiLevelType w:val="hybridMultilevel"/>
    <w:tmpl w:val="8538189C"/>
    <w:lvl w:ilvl="0" w:tplc="F9F029E4">
      <w:start w:val="1"/>
      <w:numFmt w:val="decimal"/>
      <w:lvlText w:val="%1."/>
      <w:lvlJc w:val="left"/>
      <w:pPr>
        <w:ind w:left="83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77"/>
    <w:rsid w:val="005B12E4"/>
    <w:rsid w:val="006F5B77"/>
    <w:rsid w:val="00747A2B"/>
    <w:rsid w:val="007612CA"/>
    <w:rsid w:val="008C4612"/>
    <w:rsid w:val="00A63646"/>
    <w:rsid w:val="00BD4AFA"/>
    <w:rsid w:val="00F2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5B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5B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A2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B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F5B7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5B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F5B7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6F5B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6F5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F5B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F5B7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6F5B77"/>
  </w:style>
  <w:style w:type="character" w:customStyle="1" w:styleId="2Char">
    <w:name w:val="제목 2 Char"/>
    <w:basedOn w:val="a0"/>
    <w:link w:val="2"/>
    <w:uiPriority w:val="9"/>
    <w:rsid w:val="006F5B77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6F5B77"/>
    <w:pPr>
      <w:ind w:leftChars="200" w:left="425"/>
    </w:pPr>
  </w:style>
  <w:style w:type="paragraph" w:styleId="a7">
    <w:name w:val="header"/>
    <w:basedOn w:val="a"/>
    <w:link w:val="Char1"/>
    <w:uiPriority w:val="99"/>
    <w:unhideWhenUsed/>
    <w:rsid w:val="00747A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47A2B"/>
  </w:style>
  <w:style w:type="paragraph" w:styleId="a8">
    <w:name w:val="footer"/>
    <w:basedOn w:val="a"/>
    <w:link w:val="Char2"/>
    <w:uiPriority w:val="99"/>
    <w:unhideWhenUsed/>
    <w:rsid w:val="00747A2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47A2B"/>
  </w:style>
  <w:style w:type="character" w:customStyle="1" w:styleId="3Char">
    <w:name w:val="제목 3 Char"/>
    <w:basedOn w:val="a0"/>
    <w:link w:val="3"/>
    <w:uiPriority w:val="9"/>
    <w:rsid w:val="00747A2B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747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7A2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7A2B"/>
    <w:rPr>
      <w:rFonts w:ascii="굴림체" w:eastAsia="굴림체" w:hAnsi="굴림체" w:cs="굴림체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612CA"/>
    <w:pPr>
      <w:ind w:leftChars="400" w:left="8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5B7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5B7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A2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B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F5B7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F5B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F5B7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6F5B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6F5B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F5B7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F5B7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6F5B77"/>
  </w:style>
  <w:style w:type="character" w:customStyle="1" w:styleId="2Char">
    <w:name w:val="제목 2 Char"/>
    <w:basedOn w:val="a0"/>
    <w:link w:val="2"/>
    <w:uiPriority w:val="9"/>
    <w:rsid w:val="006F5B77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6F5B77"/>
    <w:pPr>
      <w:ind w:leftChars="200" w:left="425"/>
    </w:pPr>
  </w:style>
  <w:style w:type="paragraph" w:styleId="a7">
    <w:name w:val="header"/>
    <w:basedOn w:val="a"/>
    <w:link w:val="Char1"/>
    <w:uiPriority w:val="99"/>
    <w:unhideWhenUsed/>
    <w:rsid w:val="00747A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47A2B"/>
  </w:style>
  <w:style w:type="paragraph" w:styleId="a8">
    <w:name w:val="footer"/>
    <w:basedOn w:val="a"/>
    <w:link w:val="Char2"/>
    <w:uiPriority w:val="99"/>
    <w:unhideWhenUsed/>
    <w:rsid w:val="00747A2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47A2B"/>
  </w:style>
  <w:style w:type="character" w:customStyle="1" w:styleId="3Char">
    <w:name w:val="제목 3 Char"/>
    <w:basedOn w:val="a0"/>
    <w:link w:val="3"/>
    <w:uiPriority w:val="9"/>
    <w:rsid w:val="00747A2B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747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7A2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7A2B"/>
    <w:rPr>
      <w:rFonts w:ascii="굴림체" w:eastAsia="굴림체" w:hAnsi="굴림체" w:cs="굴림체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612C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3625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800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050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535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3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0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614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0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1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7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3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8967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colorscripter.com/info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://colorscripter.com/inf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colorscripter.com/info" TargetMode="External"/><Relationship Id="rId25" Type="http://schemas.openxmlformats.org/officeDocument/2006/relationships/hyperlink" Target="http://colorscripter.com/inf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lorscripter.com/info" TargetMode="External"/><Relationship Id="rId20" Type="http://schemas.openxmlformats.org/officeDocument/2006/relationships/hyperlink" Target="http://colorscripter.com/info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va2s.com/Code/Java/J2EE/ThisexampleisasimpleJMSclientapplication.htm" TargetMode="External"/><Relationship Id="rId24" Type="http://schemas.openxmlformats.org/officeDocument/2006/relationships/hyperlink" Target="http://colorscripter.com/info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lorscripter.com/info" TargetMode="External"/><Relationship Id="rId23" Type="http://schemas.openxmlformats.org/officeDocument/2006/relationships/hyperlink" Target="http://colorscripter.com/info" TargetMode="External"/><Relationship Id="rId28" Type="http://schemas.openxmlformats.org/officeDocument/2006/relationships/image" Target="media/image6.jpeg"/><Relationship Id="rId10" Type="http://schemas.openxmlformats.org/officeDocument/2006/relationships/hyperlink" Target="http://www.oodesign.com/mediator-pattern.html" TargetMode="External"/><Relationship Id="rId19" Type="http://schemas.openxmlformats.org/officeDocument/2006/relationships/hyperlink" Target="http://colorscripter.com/inf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colorscripter.com/info" TargetMode="External"/><Relationship Id="rId22" Type="http://schemas.openxmlformats.org/officeDocument/2006/relationships/hyperlink" Target="http://colorscripter.com/info" TargetMode="Externa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3F778-3DEB-4241-A2CA-879A28D3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2강018</dc:creator>
  <cp:lastModifiedBy>2강018</cp:lastModifiedBy>
  <cp:revision>4</cp:revision>
  <dcterms:created xsi:type="dcterms:W3CDTF">2017-08-23T00:22:00Z</dcterms:created>
  <dcterms:modified xsi:type="dcterms:W3CDTF">2017-08-23T00:46:00Z</dcterms:modified>
</cp:coreProperties>
</file>